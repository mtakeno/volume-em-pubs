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C" w:rsidRPr="0077388C" w:rsidRDefault="0077388C">
      <w:pPr>
        <w:tabs>
          <w:tab w:val="left" w:pos="720"/>
        </w:tabs>
        <w:ind w:left="1080" w:hanging="810"/>
        <w:pPrChange w:id="0" w:author="Marc Takeno" w:date="2020-01-10T12:02:00Z">
          <w:pPr>
            <w:ind w:left="540" w:hanging="540"/>
          </w:pPr>
        </w:pPrChange>
      </w:pPr>
      <w:r w:rsidRPr="0077388C">
        <w:t xml:space="preserve">[1] </w:t>
      </w:r>
      <w:r w:rsidRPr="0077388C">
        <w:tab/>
        <w:t xml:space="preserve">Bock, D. D., Lee, W. C., </w:t>
      </w:r>
      <w:proofErr w:type="spellStart"/>
      <w:r w:rsidRPr="0077388C">
        <w:t>Kerlin</w:t>
      </w:r>
      <w:proofErr w:type="spellEnd"/>
      <w:r w:rsidRPr="0077388C">
        <w:t xml:space="preserve">, A. M., </w:t>
      </w:r>
      <w:proofErr w:type="spellStart"/>
      <w:r w:rsidRPr="0077388C">
        <w:t>Andermann</w:t>
      </w:r>
      <w:proofErr w:type="spellEnd"/>
      <w:r w:rsidRPr="0077388C">
        <w:t xml:space="preserve">, M. L., Hood, G., Wetzel, A. W., </w:t>
      </w:r>
      <w:r w:rsidRPr="0077388C">
        <w:rPr>
          <w:i/>
          <w:iCs/>
        </w:rPr>
        <w:t>et al.</w:t>
      </w:r>
      <w:r w:rsidRPr="0077388C">
        <w:t xml:space="preserve"> (2011) Network anatomy </w:t>
      </w:r>
      <w:r w:rsidRPr="0077388C">
        <w:tab/>
        <w:t>and in vivo physiology of visual cortical neurons. Nature 471:177–182.</w:t>
      </w:r>
    </w:p>
    <w:p w:rsidR="0077388C" w:rsidRPr="0077388C" w:rsidRDefault="0077388C">
      <w:pPr>
        <w:tabs>
          <w:tab w:val="left" w:pos="720"/>
        </w:tabs>
        <w:ind w:left="1080" w:hanging="810"/>
        <w:pPrChange w:id="1" w:author="Marc Takeno" w:date="2020-01-10T12:02:00Z">
          <w:pPr>
            <w:ind w:left="540" w:hanging="540"/>
          </w:pPr>
        </w:pPrChange>
      </w:pPr>
      <w:r w:rsidRPr="0077388C">
        <w:t xml:space="preserve">[2] </w:t>
      </w:r>
      <w:r w:rsidRPr="0077388C">
        <w:tab/>
        <w:t xml:space="preserve">Bumbarger DJ, </w:t>
      </w:r>
      <w:proofErr w:type="spellStart"/>
      <w:r w:rsidRPr="0077388C">
        <w:t>Riebesell</w:t>
      </w:r>
      <w:proofErr w:type="spellEnd"/>
      <w:r w:rsidRPr="0077388C">
        <w:t xml:space="preserve"> M, </w:t>
      </w:r>
      <w:proofErr w:type="spellStart"/>
      <w:r w:rsidRPr="0077388C">
        <w:t>Rödelsperger</w:t>
      </w:r>
      <w:proofErr w:type="spellEnd"/>
      <w:r w:rsidRPr="0077388C">
        <w:t xml:space="preserve"> C, Sommer RJ. (2013) System-wide Rewiring Underlies Behavioral </w:t>
      </w:r>
      <w:r w:rsidRPr="0077388C">
        <w:tab/>
        <w:t>Differences in Predatory and Bacterial-Feeding Nematodes. Cell. 152(1–2):109-119. https://doi.org/10.1016/</w:t>
      </w:r>
      <w:r w:rsidRPr="0077388C">
        <w:tab/>
        <w:t xml:space="preserve">j.cell.2012.12.013. </w:t>
      </w:r>
    </w:p>
    <w:p w:rsidR="0077388C" w:rsidRPr="0077388C" w:rsidRDefault="0077388C">
      <w:pPr>
        <w:tabs>
          <w:tab w:val="left" w:pos="720"/>
        </w:tabs>
        <w:ind w:left="1080" w:hanging="810"/>
        <w:pPrChange w:id="2" w:author="Marc Takeno" w:date="2020-01-10T12:02:00Z">
          <w:pPr>
            <w:ind w:left="540" w:hanging="540"/>
          </w:pPr>
        </w:pPrChange>
      </w:pPr>
      <w:r w:rsidRPr="0077388C">
        <w:t xml:space="preserve">[3] </w:t>
      </w:r>
      <w:r w:rsidRPr="0077388C">
        <w:tab/>
        <w:t xml:space="preserve">Dowell, W. C. T. (1959). Unobstructed mounting of serial section. </w:t>
      </w:r>
      <w:r w:rsidRPr="0077388C">
        <w:rPr>
          <w:i/>
          <w:iCs/>
        </w:rPr>
        <w:t xml:space="preserve">J. </w:t>
      </w:r>
      <w:proofErr w:type="spellStart"/>
      <w:r w:rsidRPr="0077388C">
        <w:rPr>
          <w:i/>
          <w:iCs/>
        </w:rPr>
        <w:t>Ultrastruct</w:t>
      </w:r>
      <w:proofErr w:type="spellEnd"/>
      <w:r w:rsidRPr="0077388C">
        <w:rPr>
          <w:i/>
          <w:iCs/>
        </w:rPr>
        <w:t xml:space="preserve">. Res., </w:t>
      </w:r>
      <w:r w:rsidRPr="0077388C">
        <w:t>28,634.</w:t>
      </w:r>
    </w:p>
    <w:p w:rsidR="0077388C" w:rsidRPr="0077388C" w:rsidRDefault="0077388C">
      <w:pPr>
        <w:tabs>
          <w:tab w:val="left" w:pos="720"/>
        </w:tabs>
        <w:ind w:left="1080" w:hanging="810"/>
        <w:pPrChange w:id="3" w:author="Marc Takeno" w:date="2020-01-10T12:02:00Z">
          <w:pPr>
            <w:ind w:left="540" w:hanging="540"/>
          </w:pPr>
        </w:pPrChange>
      </w:pPr>
      <w:r w:rsidRPr="0077388C">
        <w:t xml:space="preserve">[4] </w:t>
      </w:r>
      <w:r w:rsidRPr="0077388C">
        <w:tab/>
        <w:t>Gur M, Purple RL, Whitehead R. (1972) Ultrastructure within the Lateral Plexus of the </w:t>
      </w:r>
      <w:r w:rsidRPr="0077388C">
        <w:rPr>
          <w:i/>
          <w:iCs/>
        </w:rPr>
        <w:t>Limulus</w:t>
      </w:r>
      <w:r w:rsidRPr="0077388C">
        <w:t> Eye. </w:t>
      </w:r>
      <w:r w:rsidRPr="0077388C">
        <w:rPr>
          <w:i/>
          <w:iCs/>
        </w:rPr>
        <w:t xml:space="preserve"> J. Gen. Phys.</w:t>
      </w:r>
      <w:r w:rsidRPr="0077388C">
        <w:t xml:space="preserve"> </w:t>
      </w:r>
      <w:r w:rsidRPr="0077388C">
        <w:tab/>
        <w:t>1972;59(3):285-304.</w:t>
      </w:r>
    </w:p>
    <w:p w:rsidR="0077388C" w:rsidDel="00106540" w:rsidRDefault="0077388C">
      <w:pPr>
        <w:tabs>
          <w:tab w:val="left" w:pos="720"/>
        </w:tabs>
        <w:ind w:left="1080" w:hanging="810"/>
        <w:rPr>
          <w:del w:id="4" w:author="Marc Takeno" w:date="2020-01-09T16:03:00Z"/>
        </w:rPr>
      </w:pPr>
      <w:r w:rsidRPr="0077388C">
        <w:t xml:space="preserve">[5] </w:t>
      </w:r>
      <w:r w:rsidRPr="0077388C">
        <w:tab/>
      </w:r>
      <w:ins w:id="5" w:author="Marc Takeno" w:date="2020-01-09T16:03:00Z">
        <w:r w:rsidR="00106540" w:rsidRPr="00106540">
          <w:t xml:space="preserve">Hall DH, Russell RL. The posterior nervous system of the nematode Caenorhabditis elegans: serial reconstruction of identified neurons and complete pattern of synaptic interactions. J </w:t>
        </w:r>
        <w:proofErr w:type="spellStart"/>
        <w:r w:rsidR="00106540" w:rsidRPr="00106540">
          <w:t>Neurosci</w:t>
        </w:r>
        <w:proofErr w:type="spellEnd"/>
        <w:r w:rsidR="00106540" w:rsidRPr="00106540">
          <w:t xml:space="preserve">. 1991 Jan;11(1):1-22. </w:t>
        </w:r>
        <w:proofErr w:type="spellStart"/>
        <w:r w:rsidR="00106540" w:rsidRPr="00106540">
          <w:t>doi</w:t>
        </w:r>
        <w:proofErr w:type="spellEnd"/>
        <w:r w:rsidR="00106540" w:rsidRPr="00106540">
          <w:t>: 10.1523/JNEUROSCI.11-01-00001.1991. PMID: 1986064; PMCID: PMC6575198.</w:t>
        </w:r>
      </w:ins>
      <w:del w:id="6" w:author="Marc Takeno" w:date="2020-01-09T16:03:00Z">
        <w:r w:rsidRPr="0077388C" w:rsidDel="00106540">
          <w:delText xml:space="preserve">Hall DH &amp; and Russella RL. (1991) The Posterior Nervous System of the Nematode Caenorhabditis elegans: Serial </w:delText>
        </w:r>
        <w:r w:rsidRPr="0077388C" w:rsidDel="00106540">
          <w:tab/>
          <w:delText>Reconstruction of Identified Neurons and Complete Pattern of Synaptic Interactions. J Neurosci, 11(1):1-22.</w:delText>
        </w:r>
      </w:del>
    </w:p>
    <w:p w:rsidR="00106540" w:rsidRPr="0077388C" w:rsidRDefault="00106540">
      <w:pPr>
        <w:tabs>
          <w:tab w:val="left" w:pos="720"/>
        </w:tabs>
        <w:ind w:left="1080" w:hanging="810"/>
        <w:rPr>
          <w:ins w:id="7" w:author="Marc Takeno" w:date="2020-01-09T16:03:00Z"/>
        </w:rPr>
        <w:pPrChange w:id="8" w:author="Marc Takeno" w:date="2020-01-10T12:02:00Z">
          <w:pPr>
            <w:ind w:left="540" w:hanging="540"/>
          </w:pPr>
        </w:pPrChange>
      </w:pPr>
    </w:p>
    <w:p w:rsidR="0077388C" w:rsidRPr="0077388C" w:rsidRDefault="0077388C">
      <w:pPr>
        <w:tabs>
          <w:tab w:val="left" w:pos="720"/>
        </w:tabs>
        <w:ind w:left="1080" w:hanging="810"/>
        <w:pPrChange w:id="9" w:author="Marc Takeno" w:date="2020-01-10T12:02:00Z">
          <w:pPr>
            <w:ind w:left="540" w:hanging="540"/>
          </w:pPr>
        </w:pPrChange>
      </w:pPr>
      <w:r w:rsidRPr="0077388C">
        <w:t>[6]</w:t>
      </w:r>
      <w:r w:rsidRPr="0077388C">
        <w:tab/>
        <w:t xml:space="preserve">Hamos JE, Van Horn SC, </w:t>
      </w:r>
      <w:proofErr w:type="spellStart"/>
      <w:r w:rsidRPr="0077388C">
        <w:t>Raczkowski</w:t>
      </w:r>
      <w:proofErr w:type="spellEnd"/>
      <w:r w:rsidRPr="0077388C">
        <w:t xml:space="preserve"> D, Sherman SM. (1987) Synaptic circuits involving an individual </w:t>
      </w:r>
      <w:r w:rsidRPr="0077388C">
        <w:tab/>
        <w:t>retinogeniculate axon in the cat. J Comp Neurol, 15;260(3):481.</w:t>
      </w:r>
    </w:p>
    <w:p w:rsidR="0077388C" w:rsidRPr="0077388C" w:rsidRDefault="0077388C">
      <w:pPr>
        <w:tabs>
          <w:tab w:val="left" w:pos="720"/>
        </w:tabs>
        <w:ind w:left="1080" w:hanging="810"/>
        <w:pPrChange w:id="10" w:author="Marc Takeno" w:date="2020-01-10T12:02:00Z">
          <w:pPr>
            <w:ind w:left="540" w:hanging="540"/>
          </w:pPr>
        </w:pPrChange>
      </w:pPr>
      <w:r w:rsidRPr="0077388C">
        <w:t xml:space="preserve">[7] </w:t>
      </w:r>
      <w:r w:rsidRPr="0077388C">
        <w:tab/>
        <w:t xml:space="preserve">Harris KM, et al. (2006) Uniform serial sectioning for transmission electron microscopy. J </w:t>
      </w:r>
      <w:proofErr w:type="spellStart"/>
      <w:r w:rsidRPr="0077388C">
        <w:t>Neurosci</w:t>
      </w:r>
      <w:proofErr w:type="spellEnd"/>
      <w:r w:rsidRPr="0077388C">
        <w:t>, 26:12101–</w:t>
      </w:r>
      <w:r w:rsidRPr="0077388C">
        <w:tab/>
        <w:t>12103.</w:t>
      </w:r>
    </w:p>
    <w:p w:rsidR="0077388C" w:rsidRPr="0077388C" w:rsidRDefault="0077388C">
      <w:pPr>
        <w:tabs>
          <w:tab w:val="left" w:pos="720"/>
        </w:tabs>
        <w:ind w:left="1080" w:hanging="810"/>
        <w:pPrChange w:id="11" w:author="Marc Takeno" w:date="2020-01-10T12:02:00Z">
          <w:pPr>
            <w:ind w:left="540" w:hanging="540"/>
          </w:pPr>
        </w:pPrChange>
      </w:pPr>
      <w:r w:rsidRPr="0077388C">
        <w:t xml:space="preserve">[8] </w:t>
      </w:r>
      <w:r w:rsidRPr="0077388C">
        <w:tab/>
      </w:r>
      <w:proofErr w:type="spellStart"/>
      <w:r w:rsidRPr="0077388C">
        <w:t>Hoffpauir</w:t>
      </w:r>
      <w:proofErr w:type="spellEnd"/>
      <w:r w:rsidRPr="0077388C">
        <w:t xml:space="preserve">, B. K., Pope, B. &amp; Spirou, G. (2007) Serial sectioning and electron microscopy of large tissue volumes for </w:t>
      </w:r>
      <w:r w:rsidRPr="0077388C">
        <w:tab/>
        <w:t xml:space="preserve">3D analysis and reconstruction: a case study of the calyx of Held. </w:t>
      </w:r>
      <w:r w:rsidRPr="0077388C">
        <w:rPr>
          <w:i/>
          <w:iCs/>
        </w:rPr>
        <w:t xml:space="preserve">Nat. </w:t>
      </w:r>
      <w:proofErr w:type="spellStart"/>
      <w:r w:rsidRPr="0077388C">
        <w:rPr>
          <w:i/>
          <w:iCs/>
        </w:rPr>
        <w:t>Protoc</w:t>
      </w:r>
      <w:proofErr w:type="spellEnd"/>
      <w:r w:rsidRPr="0077388C">
        <w:rPr>
          <w:i/>
          <w:iCs/>
        </w:rPr>
        <w:t>.</w:t>
      </w:r>
      <w:r w:rsidRPr="0077388C">
        <w:t xml:space="preserve"> </w:t>
      </w:r>
      <w:r w:rsidRPr="0077388C">
        <w:rPr>
          <w:b/>
          <w:bCs/>
        </w:rPr>
        <w:t>2,</w:t>
      </w:r>
      <w:r w:rsidRPr="0077388C">
        <w:t xml:space="preserve"> 9–22.</w:t>
      </w:r>
    </w:p>
    <w:p w:rsidR="0077388C" w:rsidRPr="0077388C" w:rsidRDefault="0077388C">
      <w:pPr>
        <w:tabs>
          <w:tab w:val="left" w:pos="720"/>
        </w:tabs>
        <w:ind w:left="1080" w:hanging="810"/>
        <w:pPrChange w:id="12" w:author="Marc Takeno" w:date="2020-01-10T12:02:00Z">
          <w:pPr>
            <w:ind w:left="540" w:hanging="540"/>
          </w:pPr>
        </w:pPrChange>
      </w:pPr>
      <w:r w:rsidRPr="0077388C">
        <w:t xml:space="preserve">[9] </w:t>
      </w:r>
      <w:r w:rsidRPr="0077388C">
        <w:tab/>
        <w:t xml:space="preserve">Hua Y, </w:t>
      </w:r>
      <w:proofErr w:type="spellStart"/>
      <w:r w:rsidRPr="0077388C">
        <w:t>Laserstein</w:t>
      </w:r>
      <w:proofErr w:type="spellEnd"/>
      <w:r w:rsidRPr="0077388C">
        <w:t xml:space="preserve"> P, </w:t>
      </w:r>
      <w:proofErr w:type="spellStart"/>
      <w:r w:rsidRPr="0077388C">
        <w:t>Helmstaedter</w:t>
      </w:r>
      <w:proofErr w:type="spellEnd"/>
      <w:r w:rsidRPr="0077388C">
        <w:t xml:space="preserve"> M. (2015) Large-volume en-bloc staining for electron microscopy-based </w:t>
      </w:r>
      <w:r w:rsidRPr="0077388C">
        <w:tab/>
        <w:t xml:space="preserve">connectomics. Nat </w:t>
      </w:r>
      <w:proofErr w:type="spellStart"/>
      <w:r w:rsidRPr="0077388C">
        <w:t>Commun</w:t>
      </w:r>
      <w:proofErr w:type="spellEnd"/>
      <w:r w:rsidRPr="0077388C">
        <w:t xml:space="preserve">, 6:7923. </w:t>
      </w:r>
      <w:proofErr w:type="spellStart"/>
      <w:r w:rsidRPr="0077388C">
        <w:t>doi</w:t>
      </w:r>
      <w:proofErr w:type="spellEnd"/>
      <w:r w:rsidRPr="0077388C">
        <w:t>: 10.1038/ncomms8923.</w:t>
      </w:r>
    </w:p>
    <w:p w:rsidR="0077388C" w:rsidRPr="0077388C" w:rsidRDefault="0077388C">
      <w:pPr>
        <w:tabs>
          <w:tab w:val="left" w:pos="720"/>
        </w:tabs>
        <w:ind w:left="1080" w:hanging="810"/>
        <w:pPrChange w:id="13" w:author="Marc Takeno" w:date="2020-01-10T12:02:00Z">
          <w:pPr>
            <w:ind w:left="540" w:hanging="540"/>
          </w:pPr>
        </w:pPrChange>
      </w:pPr>
      <w:r w:rsidRPr="0077388C">
        <w:t xml:space="preserve">[10] </w:t>
      </w:r>
      <w:r w:rsidRPr="0077388C">
        <w:tab/>
      </w:r>
      <w:proofErr w:type="spellStart"/>
      <w:r w:rsidRPr="0077388C">
        <w:t>Kuwajima</w:t>
      </w:r>
      <w:proofErr w:type="spellEnd"/>
      <w:r w:rsidRPr="0077388C">
        <w:t xml:space="preserve"> M, Mendenhall JM, Lindsey LF, Harris KM (2013) Automated Transmission-Mode Scanning Electron </w:t>
      </w:r>
      <w:r w:rsidRPr="0077388C">
        <w:tab/>
        <w:t xml:space="preserve">Microscopy </w:t>
      </w:r>
      <w:r w:rsidRPr="0077388C">
        <w:tab/>
        <w:t>(</w:t>
      </w:r>
      <w:proofErr w:type="spellStart"/>
      <w:r w:rsidRPr="0077388C">
        <w:t>tSEM</w:t>
      </w:r>
      <w:proofErr w:type="spellEnd"/>
      <w:r w:rsidRPr="0077388C">
        <w:t xml:space="preserve">) for Large Volume Analysis at Nanoscale Resolution. </w:t>
      </w:r>
      <w:proofErr w:type="spellStart"/>
      <w:r w:rsidRPr="0077388C">
        <w:t>PLoS</w:t>
      </w:r>
      <w:proofErr w:type="spellEnd"/>
      <w:r w:rsidRPr="0077388C">
        <w:t xml:space="preserve"> ONE8(3): e59573. https://doi.org/10.1371/</w:t>
      </w:r>
      <w:r w:rsidRPr="0077388C">
        <w:tab/>
        <w:t>journal.pone.0059573</w:t>
      </w:r>
    </w:p>
    <w:p w:rsidR="0077388C" w:rsidRPr="0077388C" w:rsidRDefault="0077388C">
      <w:pPr>
        <w:tabs>
          <w:tab w:val="left" w:pos="720"/>
        </w:tabs>
        <w:ind w:left="1080" w:hanging="810"/>
        <w:pPrChange w:id="14" w:author="Marc Takeno" w:date="2020-01-10T12:02:00Z">
          <w:pPr>
            <w:ind w:left="540" w:hanging="540"/>
          </w:pPr>
        </w:pPrChange>
      </w:pPr>
      <w:r w:rsidRPr="0077388C">
        <w:t xml:space="preserve">[11] </w:t>
      </w:r>
      <w:r w:rsidRPr="0077388C">
        <w:tab/>
        <w:t xml:space="preserve">Lee W-C A, Bonin V </w:t>
      </w:r>
      <w:r w:rsidRPr="0077388C">
        <w:rPr>
          <w:i/>
          <w:iCs/>
        </w:rPr>
        <w:t>et al.</w:t>
      </w:r>
      <w:r w:rsidRPr="0077388C">
        <w:t xml:space="preserve"> (2016) Anatomy and function of an excitatory network in the visual cortex. </w:t>
      </w:r>
      <w:r w:rsidRPr="0077388C">
        <w:rPr>
          <w:i/>
          <w:iCs/>
        </w:rPr>
        <w:t>Nature</w:t>
      </w:r>
      <w:r w:rsidRPr="0077388C">
        <w:t xml:space="preserve"> 532</w:t>
      </w:r>
      <w:r w:rsidRPr="0077388C">
        <w:rPr>
          <w:b/>
          <w:bCs/>
        </w:rPr>
        <w:t>:</w:t>
      </w:r>
      <w:r w:rsidRPr="0077388C">
        <w:t>370–374.</w:t>
      </w:r>
    </w:p>
    <w:p w:rsidR="0077388C" w:rsidRPr="0077388C" w:rsidRDefault="0077388C">
      <w:pPr>
        <w:tabs>
          <w:tab w:val="left" w:pos="720"/>
        </w:tabs>
        <w:ind w:left="1080" w:hanging="810"/>
        <w:pPrChange w:id="15" w:author="Marc Takeno" w:date="2020-01-10T12:02:00Z">
          <w:pPr>
            <w:ind w:left="540" w:hanging="540"/>
          </w:pPr>
        </w:pPrChange>
      </w:pPr>
      <w:r w:rsidRPr="0077388C">
        <w:t xml:space="preserve">[12] </w:t>
      </w:r>
      <w:r w:rsidRPr="0077388C">
        <w:tab/>
        <w:t xml:space="preserve">Lee K, &amp; </w:t>
      </w:r>
      <w:proofErr w:type="spellStart"/>
      <w:r w:rsidRPr="0077388C">
        <w:t>Zung</w:t>
      </w:r>
      <w:proofErr w:type="spellEnd"/>
      <w:r w:rsidRPr="0077388C">
        <w:t xml:space="preserve"> J, Li P, Jain V, Seung H. (2017). Superhuman Accuracy on the SNEMI3D Connectomics Challenge. </w:t>
      </w:r>
      <w:r w:rsidRPr="0077388C">
        <w:tab/>
      </w:r>
      <w:proofErr w:type="spellStart"/>
      <w:r w:rsidRPr="0077388C">
        <w:t>arXiv</w:t>
      </w:r>
      <w:proofErr w:type="spellEnd"/>
      <w:r w:rsidRPr="0077388C">
        <w:t>:</w:t>
      </w:r>
      <w:r w:rsidRPr="0077388C">
        <w:tab/>
        <w:t>1706.00120.</w:t>
      </w:r>
    </w:p>
    <w:p w:rsidR="0077388C" w:rsidRPr="0077388C" w:rsidRDefault="0077388C">
      <w:pPr>
        <w:tabs>
          <w:tab w:val="left" w:pos="720"/>
          <w:tab w:val="left" w:pos="900"/>
        </w:tabs>
        <w:ind w:left="1080" w:hanging="810"/>
        <w:pPrChange w:id="16" w:author="Marc Takeno" w:date="2020-01-10T12:02:00Z">
          <w:pPr>
            <w:ind w:left="540" w:hanging="540"/>
          </w:pPr>
        </w:pPrChange>
      </w:pPr>
      <w:r w:rsidRPr="0077388C">
        <w:t xml:space="preserve">[13] </w:t>
      </w:r>
      <w:r w:rsidRPr="0077388C">
        <w:tab/>
      </w:r>
      <w:ins w:id="17" w:author="Marc Takeno" w:date="2020-01-10T12:01:00Z">
        <w:r w:rsidR="00B77DA8" w:rsidRPr="00B77DA8">
          <w:t xml:space="preserve">Ryan K, Lu Z, </w:t>
        </w:r>
        <w:proofErr w:type="spellStart"/>
        <w:r w:rsidR="00B77DA8" w:rsidRPr="00B77DA8">
          <w:t>Meinertzhagen</w:t>
        </w:r>
        <w:proofErr w:type="spellEnd"/>
        <w:r w:rsidR="00B77DA8" w:rsidRPr="00B77DA8">
          <w:t xml:space="preserve"> IA. The CNS connectome of a tadpole larva of </w:t>
        </w:r>
        <w:proofErr w:type="spellStart"/>
        <w:r w:rsidR="00B77DA8" w:rsidRPr="00B77DA8">
          <w:t>Ciona</w:t>
        </w:r>
        <w:proofErr w:type="spellEnd"/>
        <w:r w:rsidR="00B77DA8" w:rsidRPr="00B77DA8">
          <w:t xml:space="preserve"> intestinalis (L.) highlights sidedness in the brain of a chordate sibling. </w:t>
        </w:r>
        <w:proofErr w:type="spellStart"/>
        <w:r w:rsidR="00B77DA8" w:rsidRPr="00B77DA8">
          <w:t>Elife</w:t>
        </w:r>
        <w:proofErr w:type="spellEnd"/>
        <w:r w:rsidR="00B77DA8" w:rsidRPr="00B77DA8">
          <w:t>. 2016 Dec 6;</w:t>
        </w:r>
        <w:proofErr w:type="gramStart"/>
        <w:r w:rsidR="00B77DA8" w:rsidRPr="00B77DA8">
          <w:t>5:e</w:t>
        </w:r>
        <w:proofErr w:type="gramEnd"/>
        <w:r w:rsidR="00B77DA8" w:rsidRPr="00B77DA8">
          <w:t xml:space="preserve">16962. </w:t>
        </w:r>
        <w:proofErr w:type="spellStart"/>
        <w:r w:rsidR="00B77DA8" w:rsidRPr="00B77DA8">
          <w:t>doi</w:t>
        </w:r>
        <w:proofErr w:type="spellEnd"/>
        <w:r w:rsidR="00B77DA8" w:rsidRPr="00B77DA8">
          <w:t>: 10.7554/eLife.16962. PMID: 27921996; PMCID: PMC5140270.</w:t>
        </w:r>
      </w:ins>
      <w:del w:id="18" w:author="Marc Takeno" w:date="2020-01-10T12:01:00Z">
        <w:r w:rsidRPr="0077388C" w:rsidDel="00B77DA8">
          <w:delText xml:space="preserve">Ryan, K., Lu, Z., and Meinertzhagen, I.A. (2016). The CNS connectome of a tadpole larva of Ciona intestinalis (L.) </w:delText>
        </w:r>
        <w:r w:rsidRPr="0077388C" w:rsidDel="00B77DA8">
          <w:tab/>
          <w:delText>highlights sidedness in the brain of a chordate sibling. eLife 5, e16962.</w:delText>
        </w:r>
      </w:del>
    </w:p>
    <w:p w:rsidR="0077388C" w:rsidRPr="0077388C" w:rsidRDefault="0077388C">
      <w:pPr>
        <w:tabs>
          <w:tab w:val="left" w:pos="720"/>
        </w:tabs>
        <w:ind w:left="1080" w:hanging="810"/>
        <w:pPrChange w:id="19" w:author="Marc Takeno" w:date="2020-01-10T12:02:00Z">
          <w:pPr>
            <w:ind w:left="540" w:hanging="540"/>
          </w:pPr>
        </w:pPrChange>
      </w:pPr>
      <w:r w:rsidRPr="0077388C">
        <w:t xml:space="preserve">[14] </w:t>
      </w:r>
      <w:r w:rsidRPr="0077388C">
        <w:tab/>
      </w:r>
      <w:proofErr w:type="spellStart"/>
      <w:r w:rsidRPr="0077388C">
        <w:t>Spacek</w:t>
      </w:r>
      <w:proofErr w:type="spellEnd"/>
      <w:r w:rsidRPr="0077388C">
        <w:t xml:space="preserve"> J &amp; Lieberman AR. (1974) Ultrastructure and three-dimensional organization of synaptic glomeruli in rat </w:t>
      </w:r>
      <w:r w:rsidRPr="0077388C">
        <w:tab/>
        <w:t>somatosensory thalamus. J Anat., 117(Pt 3): 487–516.</w:t>
      </w:r>
    </w:p>
    <w:p w:rsidR="0077388C" w:rsidRPr="0077388C" w:rsidRDefault="0077388C">
      <w:pPr>
        <w:tabs>
          <w:tab w:val="left" w:pos="720"/>
        </w:tabs>
        <w:ind w:left="1080" w:hanging="810"/>
        <w:pPrChange w:id="20" w:author="Marc Takeno" w:date="2020-01-10T12:02:00Z">
          <w:pPr>
            <w:ind w:left="540" w:hanging="540"/>
          </w:pPr>
        </w:pPrChange>
      </w:pPr>
      <w:r w:rsidRPr="0077388C">
        <w:t xml:space="preserve">[15] </w:t>
      </w:r>
      <w:r w:rsidRPr="0077388C">
        <w:tab/>
        <w:t xml:space="preserve">Shepherd GM, Harris KM. (1998) Three-dimensional structure and composition of CA3--&gt;CA1 axons in rat </w:t>
      </w:r>
      <w:r w:rsidRPr="0077388C">
        <w:tab/>
        <w:t xml:space="preserve">hippocampal slices: implications for </w:t>
      </w:r>
      <w:r w:rsidRPr="0077388C">
        <w:tab/>
        <w:t>presynaptic connectivity and compartmentalization. J Neurosci,18(20):8300-10.</w:t>
      </w:r>
    </w:p>
    <w:p w:rsidR="0077388C" w:rsidRPr="0077388C" w:rsidRDefault="0077388C">
      <w:pPr>
        <w:tabs>
          <w:tab w:val="left" w:pos="720"/>
        </w:tabs>
        <w:ind w:left="1080" w:hanging="810"/>
        <w:pPrChange w:id="21" w:author="Marc Takeno" w:date="2020-01-10T12:02:00Z">
          <w:pPr>
            <w:ind w:left="540" w:hanging="540"/>
          </w:pPr>
        </w:pPrChange>
      </w:pPr>
      <w:r w:rsidRPr="0077388C">
        <w:t>[16]</w:t>
      </w:r>
      <w:r w:rsidRPr="0077388C">
        <w:tab/>
      </w:r>
      <w:proofErr w:type="spellStart"/>
      <w:ins w:id="22" w:author="Marc Takeno" w:date="2020-01-10T13:18:00Z">
        <w:r w:rsidR="00452048" w:rsidRPr="00452048">
          <w:t>Takemura</w:t>
        </w:r>
        <w:proofErr w:type="spellEnd"/>
        <w:r w:rsidR="00452048" w:rsidRPr="00452048">
          <w:t xml:space="preserve"> SY, Lu Z, </w:t>
        </w:r>
        <w:proofErr w:type="spellStart"/>
        <w:r w:rsidR="00452048" w:rsidRPr="00452048">
          <w:t>Meinertzhagen</w:t>
        </w:r>
        <w:proofErr w:type="spellEnd"/>
        <w:r w:rsidR="00452048" w:rsidRPr="00452048">
          <w:t xml:space="preserve"> IA. Synaptic circuits of the Drosophila optic lobe: the input terminals to the medulla. J Comp Neurol. 2008 Aug 10;509(5):493-513. </w:t>
        </w:r>
        <w:proofErr w:type="spellStart"/>
        <w:r w:rsidR="00452048" w:rsidRPr="00452048">
          <w:t>doi</w:t>
        </w:r>
        <w:proofErr w:type="spellEnd"/>
        <w:r w:rsidR="00452048" w:rsidRPr="00452048">
          <w:t>: 10.1002/cne.21757. PMID: 18537121; PMCID: PMC2481516.</w:t>
        </w:r>
      </w:ins>
      <w:del w:id="23" w:author="Marc Takeno" w:date="2020-01-10T13:18:00Z">
        <w:r w:rsidRPr="0077388C" w:rsidDel="00452048">
          <w:delText xml:space="preserve">Takemura, S.Y., Lu, Z., and Meinertzhagen, I.A. (2008). Synaptic circuits of the Drosophila optic lobe: </w:delText>
        </w:r>
      </w:del>
      <w:del w:id="24" w:author="Marc Takeno" w:date="2020-01-09T16:06:00Z">
        <w:r w:rsidRPr="0077388C" w:rsidDel="00106540">
          <w:delText xml:space="preserve">886 </w:delText>
        </w:r>
      </w:del>
      <w:del w:id="25" w:author="Marc Takeno" w:date="2020-01-10T13:18:00Z">
        <w:r w:rsidRPr="0077388C" w:rsidDel="00452048">
          <w:delText xml:space="preserve">the input </w:delText>
        </w:r>
        <w:r w:rsidRPr="0077388C" w:rsidDel="00452048">
          <w:tab/>
          <w:delText>terminals to the medulla. J Comp Neurol 509, 493-513.</w:delText>
        </w:r>
      </w:del>
    </w:p>
    <w:p w:rsidR="0077388C" w:rsidRPr="0077388C" w:rsidRDefault="0077388C">
      <w:pPr>
        <w:tabs>
          <w:tab w:val="left" w:pos="720"/>
        </w:tabs>
        <w:ind w:left="1080" w:hanging="810"/>
        <w:pPrChange w:id="26" w:author="Marc Takeno" w:date="2020-01-10T12:02:00Z">
          <w:pPr>
            <w:ind w:left="540" w:hanging="540"/>
          </w:pPr>
        </w:pPrChange>
      </w:pPr>
      <w:r w:rsidRPr="0077388C">
        <w:t xml:space="preserve">[17] </w:t>
      </w:r>
      <w:r w:rsidRPr="0077388C">
        <w:tab/>
      </w:r>
      <w:proofErr w:type="spellStart"/>
      <w:r w:rsidRPr="0077388C">
        <w:t>Takemura</w:t>
      </w:r>
      <w:proofErr w:type="spellEnd"/>
      <w:r w:rsidRPr="0077388C">
        <w:t xml:space="preserve">, S., </w:t>
      </w:r>
      <w:proofErr w:type="spellStart"/>
      <w:r w:rsidRPr="0077388C">
        <w:t>Bharioke</w:t>
      </w:r>
      <w:proofErr w:type="spellEnd"/>
      <w:r w:rsidRPr="0077388C">
        <w:t xml:space="preserve">, A., Lu, Z., </w:t>
      </w:r>
      <w:proofErr w:type="spellStart"/>
      <w:r w:rsidRPr="0077388C">
        <w:t>Nern</w:t>
      </w:r>
      <w:proofErr w:type="spellEnd"/>
      <w:r w:rsidRPr="0077388C">
        <w:t xml:space="preserve">, A., </w:t>
      </w:r>
      <w:proofErr w:type="spellStart"/>
      <w:r w:rsidRPr="0077388C">
        <w:t>Vitaladevuni</w:t>
      </w:r>
      <w:proofErr w:type="spellEnd"/>
      <w:r w:rsidRPr="0077388C">
        <w:t xml:space="preserve">, S., Rivlin, P. K., </w:t>
      </w:r>
      <w:proofErr w:type="spellStart"/>
      <w:r w:rsidRPr="0077388C">
        <w:t>Chklovskii</w:t>
      </w:r>
      <w:proofErr w:type="spellEnd"/>
      <w:r w:rsidRPr="0077388C">
        <w:t xml:space="preserve">, D. B. (2013). A visual motion detection </w:t>
      </w:r>
      <w:r w:rsidRPr="0077388C">
        <w:tab/>
        <w:t>circuit suggested by </w:t>
      </w:r>
      <w:r w:rsidRPr="0077388C">
        <w:rPr>
          <w:i/>
          <w:iCs/>
        </w:rPr>
        <w:t>Drosophila</w:t>
      </w:r>
      <w:r w:rsidRPr="0077388C">
        <w:t> connectomics. </w:t>
      </w:r>
      <w:r w:rsidRPr="0077388C">
        <w:rPr>
          <w:i/>
          <w:iCs/>
        </w:rPr>
        <w:t>Nature</w:t>
      </w:r>
      <w:r w:rsidRPr="0077388C">
        <w:t>, </w:t>
      </w:r>
      <w:r w:rsidRPr="0077388C">
        <w:rPr>
          <w:i/>
          <w:iCs/>
        </w:rPr>
        <w:t>500</w:t>
      </w:r>
      <w:r w:rsidRPr="0077388C">
        <w:t>(7461), 175–181. http://doi.org/10.1038/nature12450</w:t>
      </w:r>
    </w:p>
    <w:p w:rsidR="0062656B" w:rsidRDefault="00E50012">
      <w:pPr>
        <w:tabs>
          <w:tab w:val="left" w:pos="720"/>
        </w:tabs>
        <w:ind w:left="1080" w:hanging="810"/>
        <w:rPr>
          <w:ins w:id="27" w:author="Marc Takeno" w:date="2020-01-09T15:42:00Z"/>
        </w:rPr>
      </w:pPr>
      <w:ins w:id="28" w:author="Marc Takeno" w:date="2020-01-09T15:37:00Z">
        <w:r>
          <w:t>[18]</w:t>
        </w:r>
        <w:r>
          <w:tab/>
        </w:r>
      </w:ins>
      <w:proofErr w:type="spellStart"/>
      <w:ins w:id="29" w:author="Marc Takeno" w:date="2020-01-09T15:38:00Z">
        <w:r w:rsidRPr="00E50012">
          <w:t>Fahrenbach</w:t>
        </w:r>
        <w:proofErr w:type="spellEnd"/>
        <w:r w:rsidRPr="00E50012">
          <w:t xml:space="preserve"> WH. Anatomical circuitry of lateral inhibition in the eye of the horseshoe crab, Limulus </w:t>
        </w:r>
        <w:proofErr w:type="spellStart"/>
        <w:r w:rsidRPr="00E50012">
          <w:t>polyphemus</w:t>
        </w:r>
        <w:proofErr w:type="spellEnd"/>
        <w:r w:rsidRPr="00E50012">
          <w:t xml:space="preserve">. Proc R Soc </w:t>
        </w:r>
        <w:proofErr w:type="spellStart"/>
        <w:r w:rsidRPr="00E50012">
          <w:t>Lond</w:t>
        </w:r>
        <w:proofErr w:type="spellEnd"/>
        <w:r w:rsidRPr="00E50012">
          <w:t xml:space="preserve"> B Biol Sci. 1985 Aug 22;225(1239):219-49. </w:t>
        </w:r>
        <w:proofErr w:type="spellStart"/>
        <w:r w:rsidRPr="00E50012">
          <w:t>doi</w:t>
        </w:r>
        <w:proofErr w:type="spellEnd"/>
        <w:r w:rsidRPr="00E50012">
          <w:t>: 10.1098/rspb.1985.0060. PMID: 2864695.</w:t>
        </w:r>
      </w:ins>
    </w:p>
    <w:p w:rsidR="00AE1B29" w:rsidRDefault="00AE1B29" w:rsidP="001702C0">
      <w:pPr>
        <w:tabs>
          <w:tab w:val="left" w:pos="720"/>
        </w:tabs>
        <w:ind w:left="1080" w:hanging="810"/>
        <w:rPr>
          <w:ins w:id="30" w:author="Marc Takeno" w:date="2020-01-10T13:26:00Z"/>
        </w:rPr>
      </w:pPr>
    </w:p>
    <w:p w:rsidR="00B234EB" w:rsidRDefault="00B234EB" w:rsidP="001702C0">
      <w:pPr>
        <w:tabs>
          <w:tab w:val="left" w:pos="720"/>
        </w:tabs>
        <w:ind w:left="1080" w:hanging="810"/>
        <w:rPr>
          <w:ins w:id="31" w:author="Marc Takeno" w:date="2020-01-10T13:18:00Z"/>
        </w:rPr>
      </w:pPr>
    </w:p>
    <w:p w:rsidR="00B234EB" w:rsidRDefault="00B234EB">
      <w:pPr>
        <w:rPr>
          <w:ins w:id="32" w:author="Marc Takeno" w:date="2020-01-10T13:27:00Z"/>
        </w:rPr>
      </w:pPr>
      <w:ins w:id="33" w:author="Marc Takeno" w:date="2020-01-10T13:27:00Z">
        <w:r>
          <w:br w:type="page"/>
        </w:r>
      </w:ins>
    </w:p>
    <w:p w:rsidR="00B234EB" w:rsidRDefault="00347039" w:rsidP="001702C0">
      <w:pPr>
        <w:tabs>
          <w:tab w:val="left" w:pos="720"/>
        </w:tabs>
        <w:ind w:left="1080" w:hanging="810"/>
        <w:rPr>
          <w:ins w:id="34" w:author="Marc Takeno" w:date="2020-01-10T13:28:00Z"/>
        </w:rPr>
      </w:pPr>
      <w:ins w:id="35" w:author="Marc Takeno" w:date="2020-01-10T13:28:00Z">
        <w:r>
          <w:lastRenderedPageBreak/>
          <w:pict>
            <v:rect id="_x0000_i1033" style="width:0;height:1.5pt" o:hralign="center" o:hrstd="t" o:hr="t" fillcolor="#a0a0a0" stroked="f"/>
          </w:pict>
        </w:r>
      </w:ins>
    </w:p>
    <w:p w:rsidR="00B234EB" w:rsidRDefault="00B234EB" w:rsidP="001702C0">
      <w:pPr>
        <w:tabs>
          <w:tab w:val="left" w:pos="720"/>
        </w:tabs>
        <w:ind w:left="1080" w:hanging="810"/>
        <w:rPr>
          <w:ins w:id="36" w:author="Marc Takeno" w:date="2020-01-10T13:28:00Z"/>
        </w:rPr>
      </w:pPr>
    </w:p>
    <w:p w:rsidR="00B234EB" w:rsidRDefault="00B234EB" w:rsidP="001702C0">
      <w:pPr>
        <w:tabs>
          <w:tab w:val="left" w:pos="720"/>
        </w:tabs>
        <w:ind w:left="1080" w:hanging="810"/>
      </w:pPr>
      <w:ins w:id="37" w:author="Marc Takeno" w:date="2020-01-10T13:28:00Z">
        <w:r>
          <w:t>New references</w:t>
        </w:r>
      </w:ins>
    </w:p>
    <w:p w:rsidR="00B234EB" w:rsidRDefault="00B234EB" w:rsidP="001702C0">
      <w:pPr>
        <w:tabs>
          <w:tab w:val="left" w:pos="720"/>
        </w:tabs>
        <w:ind w:left="1080" w:hanging="810"/>
        <w:rPr>
          <w:ins w:id="38" w:author="Marc Takeno" w:date="2020-01-10T13:28:00Z"/>
        </w:rPr>
      </w:pPr>
    </w:p>
    <w:p w:rsidR="00E50012" w:rsidRDefault="00E50012">
      <w:pPr>
        <w:tabs>
          <w:tab w:val="left" w:pos="720"/>
        </w:tabs>
        <w:ind w:left="1080" w:hanging="810"/>
        <w:rPr>
          <w:ins w:id="39" w:author="Marc Takeno" w:date="2020-01-09T16:08:00Z"/>
        </w:rPr>
      </w:pPr>
      <w:ins w:id="40" w:author="Marc Takeno" w:date="2020-01-09T15:42:00Z">
        <w:r>
          <w:t>[19]</w:t>
        </w:r>
        <w:r>
          <w:tab/>
        </w:r>
        <w:r w:rsidRPr="00E50012">
          <w:t xml:space="preserve">White JG, Southgate E, Thomson JN, Brenner S. The structure of the nervous system of the nematode Caenorhabditis elegans. </w:t>
        </w:r>
        <w:proofErr w:type="spellStart"/>
        <w:r w:rsidRPr="00E50012">
          <w:t>Philos</w:t>
        </w:r>
        <w:proofErr w:type="spellEnd"/>
        <w:r w:rsidRPr="00E50012">
          <w:t xml:space="preserve"> Trans R Soc </w:t>
        </w:r>
        <w:proofErr w:type="spellStart"/>
        <w:r w:rsidRPr="00E50012">
          <w:t>Lond</w:t>
        </w:r>
        <w:proofErr w:type="spellEnd"/>
        <w:r w:rsidRPr="00E50012">
          <w:t xml:space="preserve"> B Biol Sci. 1986 Nov 12;314(1165):1-340. </w:t>
        </w:r>
        <w:proofErr w:type="spellStart"/>
        <w:r w:rsidRPr="00E50012">
          <w:t>doi</w:t>
        </w:r>
        <w:proofErr w:type="spellEnd"/>
        <w:r w:rsidRPr="00E50012">
          <w:t>: 10.1098/rstb.1986.0056. PMID: 22462104.</w:t>
        </w:r>
      </w:ins>
    </w:p>
    <w:p w:rsidR="00106540" w:rsidRDefault="00106540" w:rsidP="001702C0">
      <w:pPr>
        <w:tabs>
          <w:tab w:val="left" w:pos="720"/>
        </w:tabs>
        <w:ind w:left="1080" w:hanging="810"/>
        <w:rPr>
          <w:ins w:id="41" w:author="Marc Takeno" w:date="2020-01-10T13:18:00Z"/>
        </w:rPr>
      </w:pPr>
      <w:ins w:id="42" w:author="Marc Takeno" w:date="2020-01-09T16:08:00Z">
        <w:r>
          <w:t>[20]</w:t>
        </w:r>
        <w:r>
          <w:tab/>
        </w:r>
        <w:r w:rsidRPr="00106540">
          <w:t xml:space="preserve">Zheng Z, Lauritzen JS, Perlman E, Robinson CG, Nichols M, </w:t>
        </w:r>
        <w:proofErr w:type="spellStart"/>
        <w:r w:rsidRPr="00106540">
          <w:t>Milkie</w:t>
        </w:r>
        <w:proofErr w:type="spellEnd"/>
        <w:r w:rsidRPr="00106540">
          <w:t xml:space="preserve"> D, Torrens O, Price J, Fisher CB, Sharifi N, Calle-Schuler SA, </w:t>
        </w:r>
        <w:proofErr w:type="spellStart"/>
        <w:r w:rsidRPr="00106540">
          <w:t>Kmecova</w:t>
        </w:r>
        <w:proofErr w:type="spellEnd"/>
        <w:r w:rsidRPr="00106540">
          <w:t xml:space="preserve"> L, Ali IJ, Karsh B, Trautman ET, </w:t>
        </w:r>
        <w:proofErr w:type="spellStart"/>
        <w:r w:rsidRPr="00106540">
          <w:t>Bogovic</w:t>
        </w:r>
        <w:proofErr w:type="spellEnd"/>
        <w:r w:rsidRPr="00106540">
          <w:t xml:space="preserve"> JA, </w:t>
        </w:r>
        <w:proofErr w:type="spellStart"/>
        <w:r w:rsidRPr="00106540">
          <w:t>Hanslovsky</w:t>
        </w:r>
        <w:proofErr w:type="spellEnd"/>
        <w:r w:rsidRPr="00106540">
          <w:t xml:space="preserve"> P, </w:t>
        </w:r>
        <w:proofErr w:type="spellStart"/>
        <w:r w:rsidRPr="00106540">
          <w:t>Jefferis</w:t>
        </w:r>
        <w:proofErr w:type="spellEnd"/>
        <w:r w:rsidRPr="00106540">
          <w:t xml:space="preserve"> GSXE, </w:t>
        </w:r>
        <w:proofErr w:type="spellStart"/>
        <w:r w:rsidRPr="00106540">
          <w:t>Kazhdan</w:t>
        </w:r>
        <w:proofErr w:type="spellEnd"/>
        <w:r w:rsidRPr="00106540">
          <w:t xml:space="preserve"> M, </w:t>
        </w:r>
        <w:proofErr w:type="spellStart"/>
        <w:r w:rsidRPr="00106540">
          <w:t>Khairy</w:t>
        </w:r>
        <w:proofErr w:type="spellEnd"/>
        <w:r w:rsidRPr="00106540">
          <w:t xml:space="preserve"> K, Saalfeld S, Fetter RD, Bock DD. A Complete Electron Microscopy Volume of the Brain of Adult Drosophila melanogaster. Cell. 2018 Jul 26;174(3):730-743.e22. </w:t>
        </w:r>
        <w:proofErr w:type="spellStart"/>
        <w:r w:rsidRPr="00106540">
          <w:t>doi</w:t>
        </w:r>
        <w:proofErr w:type="spellEnd"/>
        <w:r w:rsidRPr="00106540">
          <w:t xml:space="preserve">: 10.1016/j.cell.2018.06.019. </w:t>
        </w:r>
        <w:proofErr w:type="spellStart"/>
        <w:r w:rsidRPr="00106540">
          <w:t>Epub</w:t>
        </w:r>
        <w:proofErr w:type="spellEnd"/>
        <w:r w:rsidRPr="00106540">
          <w:t xml:space="preserve"> 2018 Jul 19. PMID: 30033368; PMCID: PMC6063995.</w:t>
        </w:r>
      </w:ins>
    </w:p>
    <w:p w:rsidR="00AE1B29" w:rsidRDefault="00AE1B29" w:rsidP="001702C0">
      <w:pPr>
        <w:tabs>
          <w:tab w:val="left" w:pos="720"/>
        </w:tabs>
        <w:ind w:left="1080" w:hanging="810"/>
        <w:rPr>
          <w:ins w:id="43" w:author="Marc Takeno" w:date="2020-01-10T13:20:00Z"/>
        </w:rPr>
      </w:pPr>
      <w:ins w:id="44" w:author="Marc Takeno" w:date="2020-01-10T13:19:00Z">
        <w:r>
          <w:t>[21]</w:t>
        </w:r>
        <w:r>
          <w:tab/>
        </w:r>
      </w:ins>
      <w:ins w:id="45" w:author="Marc Takeno" w:date="2020-01-10T13:20:00Z">
        <w:r w:rsidRPr="00AE1B29">
          <w:t xml:space="preserve">Kasthuri N, Hayworth KJ, Berger DR, </w:t>
        </w:r>
        <w:proofErr w:type="spellStart"/>
        <w:r w:rsidRPr="00AE1B29">
          <w:t>Schalek</w:t>
        </w:r>
        <w:proofErr w:type="spellEnd"/>
        <w:r w:rsidRPr="00AE1B29">
          <w:t xml:space="preserve"> RL, </w:t>
        </w:r>
        <w:proofErr w:type="spellStart"/>
        <w:r w:rsidRPr="00AE1B29">
          <w:t>Conchello</w:t>
        </w:r>
        <w:proofErr w:type="spellEnd"/>
        <w:r w:rsidRPr="00AE1B29">
          <w:t xml:space="preserve"> JA, Knowles-Barley S, Lee D, Vázquez-Reina A, </w:t>
        </w:r>
        <w:proofErr w:type="spellStart"/>
        <w:r w:rsidRPr="00AE1B29">
          <w:t>Kaynig</w:t>
        </w:r>
        <w:proofErr w:type="spellEnd"/>
        <w:r w:rsidRPr="00AE1B29">
          <w:t xml:space="preserve"> V, Jones TR, Roberts M, Morgan JL, Tapia JC, Seung HS, </w:t>
        </w:r>
        <w:proofErr w:type="spellStart"/>
        <w:r w:rsidRPr="00AE1B29">
          <w:t>Roncal</w:t>
        </w:r>
        <w:proofErr w:type="spellEnd"/>
        <w:r w:rsidRPr="00AE1B29">
          <w:t xml:space="preserve"> WG, Vogelstein JT, Burns R, Sussman DL, Priebe CE, Pfister H, Lichtman JW. Saturated Reconstruction of a Volume of Neocortex. Cell. 2015 Jul 30;162(3):648-61. </w:t>
        </w:r>
        <w:proofErr w:type="spellStart"/>
        <w:r w:rsidRPr="00AE1B29">
          <w:t>doi</w:t>
        </w:r>
        <w:proofErr w:type="spellEnd"/>
        <w:r w:rsidRPr="00AE1B29">
          <w:t>: 10.1016/j.cell.2015.06.054. PMID: 26232230.</w:t>
        </w:r>
      </w:ins>
    </w:p>
    <w:p w:rsidR="00004FE1" w:rsidRDefault="00004FE1" w:rsidP="001702C0">
      <w:pPr>
        <w:tabs>
          <w:tab w:val="left" w:pos="720"/>
        </w:tabs>
        <w:ind w:left="1080" w:hanging="810"/>
        <w:rPr>
          <w:ins w:id="46" w:author="Marc Takeno" w:date="2020-01-14T13:01:00Z"/>
        </w:rPr>
      </w:pPr>
    </w:p>
    <w:p w:rsidR="00AE1B29" w:rsidRDefault="00004FE1" w:rsidP="001702C0">
      <w:pPr>
        <w:tabs>
          <w:tab w:val="left" w:pos="720"/>
        </w:tabs>
        <w:ind w:left="1080" w:hanging="810"/>
        <w:rPr>
          <w:ins w:id="47" w:author="Marc Takeno" w:date="2020-01-10T13:20:00Z"/>
        </w:rPr>
      </w:pPr>
      <w:ins w:id="48" w:author="Marc Takeno" w:date="2020-01-14T13:01:00Z">
        <w:r>
          <w:t>[22]</w:t>
        </w:r>
        <w:r>
          <w:tab/>
        </w:r>
        <w:proofErr w:type="spellStart"/>
        <w:r>
          <w:t>Ohyama</w:t>
        </w:r>
        <w:proofErr w:type="spellEnd"/>
        <w:r>
          <w:t xml:space="preserve"> 2015 </w:t>
        </w:r>
      </w:ins>
      <w:ins w:id="49" w:author="Marc Takeno" w:date="2020-01-14T13:15:00Z">
        <w:r w:rsidR="000915B8">
          <w:t xml:space="preserve">drosophila larva </w:t>
        </w:r>
      </w:ins>
      <w:ins w:id="50" w:author="Marc Takeno" w:date="2020-01-14T13:28:00Z">
        <w:r w:rsidR="00347039">
          <w:t>(2 samples described</w:t>
        </w:r>
        <w:proofErr w:type="gramStart"/>
        <w:r w:rsidR="00347039">
          <w:t xml:space="preserve">) </w:t>
        </w:r>
      </w:ins>
      <w:ins w:id="51" w:author="Marc Takeno" w:date="2020-01-14T13:14:00Z">
        <w:r>
          <w:t>?</w:t>
        </w:r>
      </w:ins>
      <w:proofErr w:type="gramEnd"/>
    </w:p>
    <w:p w:rsidR="00AE1B29" w:rsidRDefault="00AE1B29" w:rsidP="001702C0">
      <w:pPr>
        <w:tabs>
          <w:tab w:val="left" w:pos="720"/>
        </w:tabs>
        <w:ind w:left="1080" w:hanging="810"/>
        <w:rPr>
          <w:ins w:id="52" w:author="Marc Takeno" w:date="2020-01-10T13:18:00Z"/>
        </w:rPr>
      </w:pPr>
    </w:p>
    <w:p w:rsidR="00AE1B29" w:rsidRDefault="00AE1B29">
      <w:pPr>
        <w:tabs>
          <w:tab w:val="left" w:pos="720"/>
        </w:tabs>
        <w:ind w:left="1080" w:hanging="810"/>
        <w:pPrChange w:id="53" w:author="Marc Takeno" w:date="2020-01-10T12:02:00Z">
          <w:pPr>
            <w:ind w:left="540" w:hanging="540"/>
          </w:pPr>
        </w:pPrChange>
      </w:pPr>
      <w:bookmarkStart w:id="54" w:name="_GoBack"/>
      <w:bookmarkEnd w:id="54"/>
    </w:p>
    <w:sectPr w:rsidR="00AE1B29" w:rsidSect="007738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 Takeno">
    <w15:presenceInfo w15:providerId="AD" w15:userId="S::marct@alleninstitute.org::18e8c8ec-a3ef-4334-a59d-d8edcba19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88C"/>
    <w:rsid w:val="00004FE1"/>
    <w:rsid w:val="000915B8"/>
    <w:rsid w:val="00106540"/>
    <w:rsid w:val="001702C0"/>
    <w:rsid w:val="00347039"/>
    <w:rsid w:val="00452048"/>
    <w:rsid w:val="0062656B"/>
    <w:rsid w:val="0077388C"/>
    <w:rsid w:val="00837085"/>
    <w:rsid w:val="009424D6"/>
    <w:rsid w:val="00AE1B29"/>
    <w:rsid w:val="00B234EB"/>
    <w:rsid w:val="00B77DA8"/>
    <w:rsid w:val="00D428B0"/>
    <w:rsid w:val="00E50012"/>
    <w:rsid w:val="00F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D6C2E"/>
  <w14:defaultImageDpi w14:val="300"/>
  <w15:docId w15:val="{5D826655-B0C0-4E85-A1D8-DC17600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Book" w:eastAsiaTheme="minorEastAsia" w:hAnsi="Avenir Book" w:cs="Arial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6386C-C46A-4D07-8678-839674F1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Forest</dc:creator>
  <cp:keywords/>
  <dc:description/>
  <cp:lastModifiedBy>Marc Takeno</cp:lastModifiedBy>
  <cp:revision>8</cp:revision>
  <dcterms:created xsi:type="dcterms:W3CDTF">2017-11-10T00:30:00Z</dcterms:created>
  <dcterms:modified xsi:type="dcterms:W3CDTF">2020-01-14T21:28:00Z</dcterms:modified>
</cp:coreProperties>
</file>